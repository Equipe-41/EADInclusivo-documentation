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192.00000000000003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192.00000000000003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192.00000000000003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192.00000000000003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192.00000000000003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192.00000000000003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192.00000000000003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192.00000000000003" w:lineRule="auto"/>
        <w:jc w:val="center"/>
        <w:rPr>
          <w:rFonts w:ascii="Trebuchet MS" w:cs="Trebuchet MS" w:eastAsia="Trebuchet MS" w:hAnsi="Trebuchet MS"/>
          <w:sz w:val="48"/>
          <w:szCs w:val="48"/>
        </w:rPr>
      </w:pPr>
      <w:r w:rsidDel="00000000" w:rsidR="00000000" w:rsidRPr="00000000">
        <w:rPr>
          <w:rFonts w:ascii="Trebuchet MS" w:cs="Trebuchet MS" w:eastAsia="Trebuchet MS" w:hAnsi="Trebuchet MS"/>
          <w:sz w:val="48"/>
          <w:szCs w:val="48"/>
        </w:rPr>
        <w:drawing>
          <wp:inline distB="0" distT="0" distL="0" distR="0">
            <wp:extent cx="5618576" cy="3160178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576" cy="3160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192.00000000000003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71"/>
        <w:gridCol w:w="4117"/>
        <w:tblGridChange w:id="0">
          <w:tblGrid>
            <w:gridCol w:w="5771"/>
            <w:gridCol w:w="4117"/>
          </w:tblGrid>
        </w:tblGridChange>
      </w:tblGrid>
      <w:t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PROJETO</w:t>
            </w:r>
          </w:p>
        </w:tc>
      </w:tr>
      <w:tr>
        <w:tc>
          <w:tcPr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Projeto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</w:tr>
      <w:tr>
        <w:trPr>
          <w:trHeight w:val="216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EAD Inclusiva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Chefia do Projeto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Chefe do Projeto (C.P.)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de lotação do C.P.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André Ricardo Melo, Ernandes Rodrigues doo Nascimento.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do C.P.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do C.P.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andre.melo@p.ficr.edu.br ernandes.nascimento@ficr.edu.b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f6368"/>
                <w:sz w:val="21"/>
                <w:szCs w:val="21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Gestão de Projeto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Gestor do Projeto (G.P.)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de lotação do G.P.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Carlos José Pereira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do G.P.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do G.P.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carlos.jsilva@p.ficr.edu.br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Documento</w:t>
            </w:r>
          </w:p>
        </w:tc>
      </w:tr>
      <w:tr>
        <w:trPr>
          <w:trHeight w:val="153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documento tem como objetivo autorizar formalmente o início de um projeto e contém informações necessárias para o entendimento do projeto, fornecendo uma visão macro do produto a ser desenvolvido. Designa o Chefe do Projeto.</w:t>
            </w:r>
          </w:p>
        </w:tc>
      </w:tr>
    </w:tbl>
    <w:p w:rsidR="00000000" w:rsidDel="00000000" w:rsidP="00000000" w:rsidRDefault="00000000" w:rsidRPr="00000000" w14:paraId="00000028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8"/>
        <w:gridCol w:w="2508"/>
        <w:gridCol w:w="4912"/>
        <w:tblGridChange w:id="0">
          <w:tblGrid>
            <w:gridCol w:w="2468"/>
            <w:gridCol w:w="2508"/>
            <w:gridCol w:w="4912"/>
          </w:tblGrid>
        </w:tblGridChange>
      </w:tblGrid>
      <w:tr>
        <w:trPr>
          <w:trHeight w:val="153" w:hRule="atLeast"/>
        </w:trPr>
        <w:tc>
          <w:tcPr>
            <w:gridSpan w:val="3"/>
            <w:shd w:fill="002060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HISTÓRICO DE MUDANÇAS</w:t>
            </w:r>
          </w:p>
        </w:tc>
      </w:tr>
      <w:tr>
        <w:trPr>
          <w:trHeight w:val="153" w:hRule="atLeast"/>
        </w:trPr>
        <w:tc>
          <w:tcPr>
            <w:shd w:fill="0070c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29/03/2020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[lider da sprint]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gridSpan w:val="3"/>
            <w:shd w:fill="0070c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153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de uma plataforma EAD voltada para a inclusão de pessoas surdas</w:t>
            </w:r>
          </w:p>
        </w:tc>
      </w:tr>
      <w:tr>
        <w:trPr>
          <w:trHeight w:val="153" w:hRule="atLeast"/>
        </w:trPr>
        <w:tc>
          <w:tcPr>
            <w:gridSpan w:val="3"/>
            <w:shd w:fill="0070c0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Projeto</w:t>
            </w:r>
          </w:p>
        </w:tc>
      </w:tr>
      <w:tr>
        <w:trPr>
          <w:trHeight w:val="153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a comunidade surda melhoria da interação ensino/aprendizagem através do uso de uma plataforma EAD</w:t>
            </w:r>
          </w:p>
        </w:tc>
      </w:tr>
      <w:tr>
        <w:trPr>
          <w:trHeight w:val="153" w:hRule="atLeast"/>
        </w:trPr>
        <w:tc>
          <w:tcPr>
            <w:gridSpan w:val="3"/>
            <w:shd w:fill="0070c0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</w:tc>
      </w:tr>
      <w:tr>
        <w:trPr>
          <w:trHeight w:val="153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surdos, assim como qualquer indivíduo, buscam pelo seu crescimento intelectual e procura cursos em sua área de interesse. Porém o mercado atual não atende as necessidades de aprendizagem da comunidade surda.</w:t>
            </w:r>
          </w:p>
        </w:tc>
      </w:tr>
    </w:tbl>
    <w:p w:rsidR="00000000" w:rsidDel="00000000" w:rsidP="00000000" w:rsidRDefault="00000000" w:rsidRPr="00000000" w14:paraId="00000044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8"/>
        <w:tblGridChange w:id="0">
          <w:tblGrid>
            <w:gridCol w:w="9888"/>
          </w:tblGrid>
        </w:tblGridChange>
      </w:tblGrid>
      <w:tr>
        <w:trPr>
          <w:trHeight w:val="153" w:hRule="atLeast"/>
        </w:trPr>
        <w:tc>
          <w:tcPr>
            <w:shd w:fill="00206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ESCOPO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plataforma de ensino a distância que atenda aos alunos ouvintes e aos alunos surdos oralizados e sinalizados através de um conteúdo de qualidade, classificado através de pontuação dada pelos próprios alunos, pelos produtores de conteúdo (instrutores) e pelos colaboradores (intérpretes);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ambiente que oriente o instrutor como o mesmo pode produzir um produto de melhor qualidade, que será melhor compreendido pelo público geral da plataforma, como ele pode ter o auxílio dos colaboradores e trabalhar junto com eles para ter uma melhor aceitação e visibilidade na plataforma;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ferramenta que auxilie no trabalho dos intérpretes para que os mesmos consigam encaminhar os alunos ao entendimento do conteúdo da melhor forma possível;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algoritmo que auxilie no ranqueamento dos vídeos/cursos de melhor qualidade pelos pontos de acessibilidades que serão dados através de fatores característicos pré-estabelecidos.</w:t>
            </w:r>
          </w:p>
        </w:tc>
      </w:tr>
    </w:tbl>
    <w:p w:rsidR="00000000" w:rsidDel="00000000" w:rsidP="00000000" w:rsidRDefault="00000000" w:rsidRPr="00000000" w14:paraId="0000004A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8"/>
        <w:tblGridChange w:id="0">
          <w:tblGrid>
            <w:gridCol w:w="9888"/>
          </w:tblGrid>
        </w:tblGridChange>
      </w:tblGrid>
      <w:tr>
        <w:trPr>
          <w:trHeight w:val="153" w:hRule="atLeast"/>
        </w:trPr>
        <w:tc>
          <w:tcPr>
            <w:shd w:fill="002060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NÃO ESCOPO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192.00000000000003" w:lineRule="auto"/>
                  <w:ind w:left="720" w:right="0" w:hanging="360"/>
                  <w:jc w:val="both"/>
                  <w:rPr>
                    <w:ins w:author="DANIEL MARCOS LEVINO BARBOSA" w:id="0" w:date="2020-03-29T05:24:08Z"/>
                    <w:rFonts w:ascii="Trebuchet MS" w:cs="Trebuchet MS" w:eastAsia="Trebuchet MS" w:hAnsi="Trebuchet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Venda de cursos;</w:t>
                </w:r>
                <w:sdt>
                  <w:sdtPr>
                    <w:tag w:val="goog_rdk_0"/>
                  </w:sdtPr>
                  <w:sdtContent>
                    <w:ins w:author="DANIEL MARCOS LEVINO BARBOSA" w:id="0" w:date="2020-03-29T05:24:08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tag w:val="goog_rdk_3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192.00000000000003" w:lineRule="auto"/>
                  <w:ind w:right="0"/>
                  <w:jc w:val="both"/>
                  <w:rPr>
                    <w:ins w:author="DANIEL MARCOS LEVINO BARBOSA" w:id="0" w:date="2020-03-29T05:24:08Z"/>
                    <w:rFonts w:ascii="Trebuchet MS" w:cs="Trebuchet MS" w:eastAsia="Trebuchet MS" w:hAnsi="Trebuchet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sdt>
                  <w:sdtPr>
                    <w:tag w:val="goog_rdk_2"/>
                  </w:sdtPr>
                  <w:sdtContent>
                    <w:ins w:author="DANIEL MARCOS LEVINO BARBOSA" w:id="0" w:date="2020-03-29T05:24:08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tag w:val="goog_rdk_5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192.00000000000003" w:lineRule="auto"/>
                  <w:ind w:right="0"/>
                  <w:jc w:val="both"/>
                  <w:rPr>
                    <w:ins w:author="DANIEL MARCOS LEVINO BARBOSA" w:id="0" w:date="2020-03-29T05:24:08Z"/>
                    <w:rFonts w:ascii="Trebuchet MS" w:cs="Trebuchet MS" w:eastAsia="Trebuchet MS" w:hAnsi="Trebuchet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sdt>
                  <w:sdtPr>
                    <w:tag w:val="goog_rdk_4"/>
                  </w:sdtPr>
                  <w:sdtContent>
                    <w:ins w:author="DANIEL MARCOS LEVINO BARBOSA" w:id="0" w:date="2020-03-29T05:24:08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192.00000000000003" w:lineRule="auto"/>
                  <w:ind w:right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PrChange w:author="DANIEL MARCOS LEVINO BARBOSA" w:id="1" w:date="2020-03-29T05:24:08Z">
                      <w:rPr>
                        <w:rFonts w:ascii="Trebuchet MS" w:cs="Trebuchet MS" w:eastAsia="Trebuchet MS" w:hAnsi="Trebuchet MS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w:rPrChange>
                  </w:rPr>
                  <w:pPrChange w:author="DANIEL MARCOS LEVINO BARBOSA" w:id="0" w:date="2020-03-29T05:24:08Z">
                    <w:pPr>
                      <w:keepNext w:val="0"/>
                      <w:keepLines w:val="0"/>
                      <w:widowControl w:val="1"/>
                      <w:numPr>
                        <w:ilvl w:val="0"/>
                        <w:numId w:val="2"/>
                      </w:num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200" w:before="0" w:line="192.00000000000003" w:lineRule="auto"/>
                      <w:ind w:left="720" w:right="0" w:hanging="360"/>
                      <w:jc w:val="both"/>
                    </w:pPr>
                  </w:pPrChange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</w:tr>
    </w:tbl>
    <w:p w:rsidR="00000000" w:rsidDel="00000000" w:rsidP="00000000" w:rsidRDefault="00000000" w:rsidRPr="00000000" w14:paraId="00000050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21"/>
        <w:gridCol w:w="5767"/>
        <w:tblGridChange w:id="0">
          <w:tblGrid>
            <w:gridCol w:w="4121"/>
            <w:gridCol w:w="5767"/>
          </w:tblGrid>
        </w:tblGridChange>
      </w:tblGrid>
      <w:tr>
        <w:trPr>
          <w:trHeight w:val="153" w:hRule="atLeast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INTERESSE</w:t>
            </w:r>
          </w:p>
        </w:tc>
      </w:tr>
      <w:tr>
        <w:trPr>
          <w:trHeight w:val="153" w:hRule="atLeast"/>
        </w:trPr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Partes Interessadas</w:t>
            </w:r>
          </w:p>
        </w:tc>
      </w:tr>
      <w:tr>
        <w:trPr>
          <w:trHeight w:val="153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Entidades de ensino;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Comunidade surda;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Intérpretes;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Produtores de conteúdo.</w:t>
            </w:r>
          </w:p>
        </w:tc>
      </w:tr>
      <w:tr>
        <w:trPr>
          <w:trHeight w:val="153" w:hRule="atLeast"/>
        </w:trPr>
        <w:tc>
          <w:tcPr>
            <w:shd w:fill="0070c0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Relacionamento Com o Projeto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Utilizariam como de reforço escolar ou apoio pedagógico para seus alunos;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Desfrutariam de um ambiente com cursos em diversas áreas e classificariam os vídeos;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Auxiliariam a aprendizagem dos alunos através de suporte direto para tirar dúvidas, classificariam vídeos e se juntariam a produtores na criação de produtos de qualidade;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Produziriam conteúdo para plataforma e postariam os vídeos sinalizando os critérios atendidos. </w:t>
            </w:r>
          </w:p>
        </w:tc>
      </w:tr>
    </w:tbl>
    <w:p w:rsidR="00000000" w:rsidDel="00000000" w:rsidP="00000000" w:rsidRDefault="00000000" w:rsidRPr="00000000" w14:paraId="00000061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6"/>
        <w:gridCol w:w="4942"/>
        <w:tblGridChange w:id="0">
          <w:tblGrid>
            <w:gridCol w:w="4946"/>
            <w:gridCol w:w="4942"/>
          </w:tblGrid>
        </w:tblGridChange>
      </w:tblGrid>
      <w:tr>
        <w:trPr>
          <w:trHeight w:val="153" w:hRule="atLeast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EQUIPE</w:t>
            </w:r>
          </w:p>
        </w:tc>
      </w:tr>
      <w:tr>
        <w:trPr>
          <w:trHeight w:val="153" w:hRule="atLeast"/>
        </w:trPr>
        <w:tc>
          <w:tcPr>
            <w:shd w:fill="0070c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Daniel Levino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Lucas Gomes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Allisson Nascimento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Victor dos Santos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João Barbosa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4"/>
        <w:gridCol w:w="4944"/>
        <w:tblGridChange w:id="0">
          <w:tblGrid>
            <w:gridCol w:w="4944"/>
            <w:gridCol w:w="4944"/>
          </w:tblGrid>
        </w:tblGridChange>
      </w:tblGrid>
      <w:tr>
        <w:trPr>
          <w:trHeight w:val="153" w:hRule="atLeast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NÚMEROS</w:t>
            </w:r>
          </w:p>
        </w:tc>
      </w:tr>
      <w:tr>
        <w:trPr>
          <w:trHeight w:val="153" w:hRule="atLeast"/>
        </w:trPr>
        <w:tc>
          <w:tcPr>
            <w:shd w:fill="0070c0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Orçamento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Prazo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R$ 22.580,00*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meses</w:t>
            </w:r>
          </w:p>
        </w:tc>
      </w:tr>
    </w:tbl>
    <w:p w:rsidR="00000000" w:rsidDel="00000000" w:rsidP="00000000" w:rsidRDefault="00000000" w:rsidRPr="00000000" w14:paraId="00000077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8"/>
        <w:tblGridChange w:id="0">
          <w:tblGrid>
            <w:gridCol w:w="9888"/>
          </w:tblGrid>
        </w:tblGridChange>
      </w:tblGrid>
      <w:tr>
        <w:trPr>
          <w:trHeight w:val="153" w:hRule="atLeast"/>
        </w:trPr>
        <w:tc>
          <w:tcPr>
            <w:shd w:fill="00206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RESTRIÇÕES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Ranqueamento dos vídeos;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Acessibilidade aos Surdos;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Ensino e Aprendizagem;</w:t>
            </w:r>
          </w:p>
        </w:tc>
      </w:tr>
    </w:tbl>
    <w:p w:rsidR="00000000" w:rsidDel="00000000" w:rsidP="00000000" w:rsidRDefault="00000000" w:rsidRPr="00000000" w14:paraId="0000007C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8"/>
        <w:tblGridChange w:id="0">
          <w:tblGrid>
            <w:gridCol w:w="9888"/>
          </w:tblGrid>
        </w:tblGridChange>
      </w:tblGrid>
      <w:tr>
        <w:trPr>
          <w:trHeight w:val="153" w:hRule="atLeast"/>
        </w:trPr>
        <w:tc>
          <w:tcPr>
            <w:shd w:fill="002060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389" w:right="0" w:hanging="1029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– Interesse da comunidade surda em cursos online;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Interesse dos produtores de conteúdo em produzirem conteúdo mais abrangente em termos de acessibilidade;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Interesse dos interpretes em auxiliar os alunos no entendimento de conteúdos diversos.</w:t>
            </w:r>
          </w:p>
        </w:tc>
      </w:tr>
    </w:tbl>
    <w:p w:rsidR="00000000" w:rsidDel="00000000" w:rsidP="00000000" w:rsidRDefault="00000000" w:rsidRPr="00000000" w14:paraId="00000081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8"/>
        <w:tblGridChange w:id="0">
          <w:tblGrid>
            <w:gridCol w:w="9888"/>
          </w:tblGrid>
        </w:tblGridChange>
      </w:tblGrid>
      <w:tr>
        <w:trPr>
          <w:trHeight w:val="153" w:hRule="atLeast"/>
        </w:trPr>
        <w:tc>
          <w:tcPr>
            <w:shd w:fill="002060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CONSIDERAÇÕES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junto à comunidade Surda;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junto aos intérpretes;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junto aos produtores de conteúdo educacional para plataformas EAD. </w:t>
            </w:r>
          </w:p>
        </w:tc>
      </w:tr>
    </w:tbl>
    <w:p w:rsidR="00000000" w:rsidDel="00000000" w:rsidP="00000000" w:rsidRDefault="00000000" w:rsidRPr="00000000" w14:paraId="00000086">
      <w:pPr>
        <w:spacing w:after="200" w:line="192.00000000000003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8"/>
        <w:tblGridChange w:id="0">
          <w:tblGrid>
            <w:gridCol w:w="9888"/>
          </w:tblGrid>
        </w:tblGridChange>
      </w:tblGrid>
      <w:tr>
        <w:trPr>
          <w:trHeight w:val="153" w:hRule="atLeast"/>
        </w:trPr>
        <w:tc>
          <w:tcPr>
            <w:shd w:fill="002060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OBSERVAÇÕES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192.00000000000003" w:lineRule="auto"/>
                  <w:ind w:left="720" w:right="0" w:hanging="360"/>
                  <w:jc w:val="both"/>
                  <w:rPr>
                    <w:ins w:author="DANIEL MARCOS LEVINO BARBOSA" w:id="2" w:date="2020-03-29T05:24:53Z"/>
                    <w:rFonts w:ascii="Trebuchet MS" w:cs="Trebuchet MS" w:eastAsia="Trebuchet MS" w:hAnsi="Trebuchet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sdt>
                  <w:sdtPr>
                    <w:tag w:val="goog_rdk_9"/>
                  </w:sdtPr>
                  <w:sdtContent>
                    <w:ins w:author="DANIEL MARCOS LEVINO BARBOSA" w:id="2" w:date="2020-03-29T05:24:53Z">
                      <w:r w:rsidDel="00000000" w:rsidR="00000000" w:rsidRPr="00000000">
                        <w:rPr>
                          <w:rFonts w:ascii="Trebuchet MS" w:cs="Trebuchet MS" w:eastAsia="Trebuchet MS" w:hAnsi="Trebuchet MS"/>
                          <w:b w:val="0"/>
                          <w:i w:val="0"/>
                          <w:smallCaps w:val="0"/>
                          <w:strike w:val="0"/>
                          <w:color w:val="ffffff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 </w:t>
                      </w:r>
                    </w:ins>
                  </w:sdtContent>
                </w:sdt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192.00000000000003" w:lineRule="auto"/>
                  <w:ind w:left="720" w:right="0" w:hanging="360"/>
                  <w:jc w:val="both"/>
                  <w:rPr>
                    <w:ins w:author="DANIEL MARCOS LEVINO BARBOSA" w:id="2" w:date="2020-03-29T05:24:53Z"/>
                    <w:rFonts w:ascii="Trebuchet MS" w:cs="Trebuchet MS" w:eastAsia="Trebuchet MS" w:hAnsi="Trebuchet MS"/>
                    <w:u w:val="none"/>
                  </w:rPr>
                </w:pPr>
                <w:sdt>
                  <w:sdtPr>
                    <w:tag w:val="goog_rdk_11"/>
                  </w:sdtPr>
                  <w:sdtContent>
                    <w:ins w:author="DANIEL MARCOS LEVINO BARBOSA" w:id="2" w:date="2020-03-29T05:24:53Z">
                      <w:r w:rsidDel="00000000" w:rsidR="00000000" w:rsidRPr="00000000">
                        <w:rPr>
                          <w:rFonts w:ascii="Trebuchet MS" w:cs="Trebuchet MS" w:eastAsia="Trebuchet MS" w:hAnsi="Trebuchet MS"/>
                          <w:b w:val="0"/>
                          <w:i w:val="0"/>
                          <w:smallCaps w:val="0"/>
                          <w:strike w:val="0"/>
                          <w:color w:val="ffffff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 </w:t>
                      </w:r>
                    </w:ins>
                  </w:sdtContent>
                </w:sdt>
              </w:p>
            </w:sdtContent>
          </w:sdt>
          <w:sdt>
            <w:sdtPr>
              <w:tag w:val="goog_rdk_15"/>
            </w:sdtPr>
            <w:sdtContent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192.00000000000003" w:lineRule="auto"/>
                  <w:ind w:left="720" w:right="0" w:hanging="360"/>
                  <w:jc w:val="both"/>
                  <w:rPr>
                    <w:rFonts w:ascii="Trebuchet MS" w:cs="Trebuchet MS" w:eastAsia="Trebuchet MS" w:hAnsi="Trebuchet MS"/>
                    <w:u w:val="none"/>
                    <w:rPrChange w:author="DANIEL MARCOS LEVINO BARBOSA" w:id="3" w:date="2020-03-29T05:24:53Z">
                      <w:rPr>
                        <w:rFonts w:ascii="Trebuchet MS" w:cs="Trebuchet MS" w:eastAsia="Trebuchet MS" w:hAnsi="Trebuchet MS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w:rPrChange>
                  </w:rPr>
                  <w:pPrChange w:author="DANIEL MARCOS LEVINO BARBOSA" w:id="0" w:date="2020-03-29T05:24:53Z">
                    <w:pPr>
                      <w:keepNext w:val="0"/>
                      <w:keepLines w:val="0"/>
                      <w:widowControl w:val="1"/>
                      <w:numPr>
                        <w:ilvl w:val="0"/>
                        <w:numId w:val="2"/>
                      </w:num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200" w:before="0" w:line="192.00000000000003" w:lineRule="auto"/>
                      <w:ind w:left="720" w:right="0" w:hanging="360"/>
                      <w:jc w:val="both"/>
                    </w:pPr>
                  </w:pPrChange>
                </w:pPr>
                <w:sdt>
                  <w:sdtPr>
                    <w:tag w:val="goog_rdk_13"/>
                  </w:sdtPr>
                  <w:sdtContent>
                    <w:ins w:author="DANIEL MARCOS LEVINO BARBOSA" w:id="2" w:date="2020-03-29T05:24:53Z">
                      <w:r w:rsidDel="00000000" w:rsidR="00000000" w:rsidRPr="00000000">
                        <w:rPr>
                          <w:rFonts w:ascii="Trebuchet MS" w:cs="Trebuchet MS" w:eastAsia="Trebuchet MS" w:hAnsi="Trebuchet MS"/>
                          <w:b w:val="0"/>
                          <w:i w:val="0"/>
                          <w:smallCaps w:val="0"/>
                          <w:strike w:val="0"/>
                          <w:color w:val="ffffff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  <w:rtl w:val="0"/>
                        </w:rPr>
                        <w:t xml:space="preserve"> </w:t>
                      </w:r>
                    </w:ins>
                  </w:sdtContent>
                </w:sdt>
                <w:sdt>
                  <w:sdtPr>
                    <w:tag w:val="goog_rdk_14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</w:tr>
    </w:tbl>
    <w:p w:rsidR="00000000" w:rsidDel="00000000" w:rsidP="00000000" w:rsidRDefault="00000000" w:rsidRPr="00000000" w14:paraId="0000008B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99"/>
        <w:gridCol w:w="6589"/>
        <w:tblGridChange w:id="0">
          <w:tblGrid>
            <w:gridCol w:w="3299"/>
            <w:gridCol w:w="6589"/>
          </w:tblGrid>
        </w:tblGridChange>
      </w:tblGrid>
      <w:tr>
        <w:trPr>
          <w:trHeight w:val="153" w:hRule="atLeast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APROVAÇÃO</w:t>
            </w:r>
          </w:p>
        </w:tc>
      </w:tr>
      <w:tr>
        <w:trPr>
          <w:trHeight w:val="153" w:hRule="atLeast"/>
        </w:trPr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Responsável</w:t>
            </w:r>
          </w:p>
        </w:tc>
      </w:tr>
      <w:tr>
        <w:trPr>
          <w:trHeight w:val="153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" w:hRule="atLeast"/>
        </w:trPr>
        <w:tc>
          <w:tcPr>
            <w:shd w:fill="0070c0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1080" w:right="0" w:hanging="720"/>
              <w:jc w:val="both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</w:tr>
      <w:tr>
        <w:trPr>
          <w:trHeight w:val="1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192.00000000000003" w:lineRule="auto"/>
              <w:ind w:left="720" w:right="0" w:hanging="360"/>
              <w:jc w:val="both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200" w:line="192.0000000000000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02.999999999998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817"/>
        <w:gridCol w:w="817"/>
        <w:gridCol w:w="817"/>
        <w:gridCol w:w="817"/>
        <w:gridCol w:w="818"/>
        <w:gridCol w:w="818"/>
        <w:gridCol w:w="818"/>
        <w:gridCol w:w="818"/>
        <w:gridCol w:w="818"/>
        <w:gridCol w:w="818"/>
        <w:gridCol w:w="810"/>
        <w:tblGridChange w:id="0">
          <w:tblGrid>
            <w:gridCol w:w="817"/>
            <w:gridCol w:w="817"/>
            <w:gridCol w:w="817"/>
            <w:gridCol w:w="817"/>
            <w:gridCol w:w="817"/>
            <w:gridCol w:w="818"/>
            <w:gridCol w:w="818"/>
            <w:gridCol w:w="818"/>
            <w:gridCol w:w="818"/>
            <w:gridCol w:w="818"/>
            <w:gridCol w:w="818"/>
            <w:gridCol w:w="810"/>
          </w:tblGrid>
        </w:tblGridChange>
      </w:tblGrid>
      <w:tr>
        <w:trPr>
          <w:trHeight w:val="153" w:hRule="atLeast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97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ab/>
              <w:t xml:space="preserve">GRIDE</w:t>
            </w:r>
          </w:p>
        </w:tc>
      </w:tr>
      <w:tr>
        <w:trPr>
          <w:trHeight w:val="153" w:hRule="atLeast"/>
        </w:trPr>
        <w:tc>
          <w:tcPr>
            <w:shd w:fill="002060" w:val="clear"/>
          </w:tcPr>
          <w:p w:rsidR="00000000" w:rsidDel="00000000" w:rsidP="00000000" w:rsidRDefault="00000000" w:rsidRPr="00000000" w14:paraId="000000A3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A4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A5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A6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A7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A8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A9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AA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AB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AC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AD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AE">
            <w:pPr>
              <w:spacing w:after="200" w:line="192.00000000000003" w:lineRule="auto"/>
              <w:jc w:val="both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200" w:line="192.00000000000003" w:lineRule="auto"/>
        <w:jc w:val="both"/>
        <w:rPr>
          <w:rFonts w:ascii="Trebuchet MS" w:cs="Trebuchet MS" w:eastAsia="Trebuchet MS" w:hAnsi="Trebuchet MS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40" w:w="11907"/>
      <w:pgMar w:bottom="1440" w:top="1440" w:left="1080" w:right="1080" w:header="6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rebuchet MS"/>
  <w:font w:name="Arial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                                                                   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-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rebuchet MS" w:cs="Trebuchet MS" w:eastAsia="Trebuchet MS" w:hAnsi="Trebuchet MS"/>
        <w:u w:val="single"/>
      </w:rPr>
    </w:pPr>
    <w:r w:rsidDel="00000000" w:rsidR="00000000" w:rsidRPr="00000000">
      <w:rPr>
        <w:rtl w:val="0"/>
      </w:rPr>
    </w:r>
  </w:p>
  <w:tbl>
    <w:tblPr>
      <w:tblStyle w:val="Table14"/>
      <w:tblW w:w="9211.0" w:type="dxa"/>
      <w:jc w:val="left"/>
      <w:tblInd w:w="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35"/>
      <w:gridCol w:w="6140"/>
      <w:gridCol w:w="1536"/>
      <w:tblGridChange w:id="0">
        <w:tblGrid>
          <w:gridCol w:w="1535"/>
          <w:gridCol w:w="6140"/>
          <w:gridCol w:w="1536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200" w:before="0" w:line="276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20000" cy="720000"/>
                <wp:effectExtent b="0" l="0" r="0" t="0"/>
                <wp:docPr id="6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200" w:before="0" w:line="276" w:lineRule="auto"/>
            <w:ind w:left="0" w:right="0" w:firstLine="0"/>
            <w:jc w:val="center"/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rebuchet MS" w:cs="Trebuchet MS" w:eastAsia="Trebuchet MS" w:hAnsi="Trebuchet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PLATAFORMA EAD INCLUSIVA</w:t>
          </w:r>
        </w:p>
      </w:tc>
      <w:tc>
        <w:tcPr>
          <w:vAlign w:val="center"/>
        </w:tcPr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200" w:before="0" w:line="276" w:lineRule="auto"/>
            <w:ind w:left="0" w:right="0" w:firstLine="0"/>
            <w:jc w:val="center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1.00</w:t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649E"/>
  </w:style>
  <w:style w:type="paragraph" w:styleId="Ttulo1">
    <w:name w:val="heading 1"/>
    <w:aliases w:val="Titulo"/>
    <w:basedOn w:val="Normal"/>
    <w:next w:val="Normal"/>
    <w:link w:val="Ttulo1Char"/>
    <w:uiPriority w:val="9"/>
    <w:qFormat w:val="1"/>
    <w:rsid w:val="00020C4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020C48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020C48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020C48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020C48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020C48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uiPriority w:val="9"/>
    <w:semiHidden w:val="1"/>
    <w:unhideWhenUsed w:val="1"/>
    <w:qFormat w:val="1"/>
    <w:rsid w:val="00020C48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uiPriority w:val="9"/>
    <w:semiHidden w:val="1"/>
    <w:unhideWhenUsed w:val="1"/>
    <w:qFormat w:val="1"/>
    <w:rsid w:val="00020C48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020C48"/>
    <w:pPr>
      <w:jc w:val="center"/>
    </w:pPr>
    <w:rPr>
      <w:b w:val="1"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 w:val="1"/>
    <w:rsid w:val="00020C48"/>
    <w:rPr>
      <w:sz w:val="16"/>
    </w:rPr>
  </w:style>
  <w:style w:type="paragraph" w:styleId="Textodecomentrio">
    <w:name w:val="annotation text"/>
    <w:basedOn w:val="Normal"/>
    <w:semiHidden w:val="1"/>
    <w:rsid w:val="00020C48"/>
  </w:style>
  <w:style w:type="paragraph" w:styleId="Recuodecorpodetexto">
    <w:name w:val="Body Text Indent"/>
    <w:basedOn w:val="Normal"/>
    <w:semiHidden w:val="1"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 w:val="1"/>
    <w:rsid w:val="00020C48"/>
    <w:pPr>
      <w:spacing w:after="100" w:before="100"/>
    </w:pPr>
    <w:rPr>
      <w:sz w:val="24"/>
    </w:rPr>
  </w:style>
  <w:style w:type="paragraph" w:styleId="Subttulo">
    <w:name w:val="Subtitle"/>
    <w:basedOn w:val="Normal"/>
    <w:uiPriority w:val="11"/>
    <w:qFormat w:val="1"/>
    <w:rsid w:val="00020C48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Corpodetexto3">
    <w:name w:val="Body Text 3"/>
    <w:basedOn w:val="Normal"/>
    <w:semiHidden w:val="1"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 w:val="1"/>
    <w:rsid w:val="00020C48"/>
  </w:style>
  <w:style w:type="character" w:styleId="Refdenotaderodap">
    <w:name w:val="footnote reference"/>
    <w:basedOn w:val="Fontepargpadro"/>
    <w:semiHidden w:val="1"/>
    <w:rsid w:val="00020C48"/>
    <w:rPr>
      <w:vertAlign w:val="superscript"/>
    </w:rPr>
  </w:style>
  <w:style w:type="character" w:styleId="Nmerodepgina">
    <w:name w:val="page number"/>
    <w:basedOn w:val="Fontepargpadro"/>
    <w:semiHidden w:val="1"/>
    <w:rsid w:val="00020C48"/>
  </w:style>
  <w:style w:type="paragraph" w:styleId="Corpodetexto2">
    <w:name w:val="Body Text 2"/>
    <w:basedOn w:val="Normal"/>
    <w:semiHidden w:val="1"/>
    <w:rsid w:val="00020C48"/>
    <w:pPr>
      <w:spacing w:before="120"/>
      <w:jc w:val="both"/>
    </w:pPr>
    <w:rPr>
      <w:rFonts w:ascii="Arial" w:hAnsi="Arial"/>
    </w:rPr>
  </w:style>
  <w:style w:type="paragraph" w:styleId="infoblue" w:customStyle="1">
    <w:name w:val="infoblue"/>
    <w:basedOn w:val="Normal"/>
    <w:rsid w:val="00020C48"/>
    <w:pPr>
      <w:spacing w:after="120" w:line="240" w:lineRule="atLeast"/>
    </w:pPr>
    <w:rPr>
      <w:rFonts w:eastAsia="Arial Unicode MS"/>
      <w:i w:val="1"/>
      <w:iCs w:val="1"/>
      <w:color w:val="0000ff"/>
    </w:rPr>
  </w:style>
  <w:style w:type="paragraph" w:styleId="Textoembloco">
    <w:name w:val="Block Text"/>
    <w:basedOn w:val="Normal"/>
    <w:semiHidden w:val="1"/>
    <w:rsid w:val="00020C48"/>
    <w:pPr>
      <w:ind w:left="72" w:right="72"/>
    </w:pPr>
    <w:rPr>
      <w:rFonts w:ascii="Arial" w:cs="Arial" w:hAnsi="Arial"/>
      <w:color w:val="000000"/>
    </w:rPr>
  </w:style>
  <w:style w:type="paragraph" w:styleId="Cabealho2" w:customStyle="1">
    <w:name w:val="Cabeçalho 2"/>
    <w:basedOn w:val="Cabealho"/>
    <w:next w:val="Normal"/>
    <w:rsid w:val="004D3AEB"/>
    <w:pPr>
      <w:spacing w:after="120" w:before="120" w:line="360" w:lineRule="auto"/>
      <w:ind w:firstLine="567"/>
      <w:jc w:val="center"/>
    </w:pPr>
    <w:rPr>
      <w:rFonts w:ascii="Arial" w:hAnsi="Arial"/>
      <w:b w:val="1"/>
      <w:sz w:val="24"/>
    </w:rPr>
  </w:style>
  <w:style w:type="paragraph" w:styleId="Cabealho1" w:customStyle="1">
    <w:name w:val="Cabeçalho 1"/>
    <w:basedOn w:val="Normal"/>
    <w:next w:val="Normal"/>
    <w:rsid w:val="004D3AEB"/>
    <w:pPr>
      <w:spacing w:after="120" w:before="120" w:line="360" w:lineRule="auto"/>
      <w:ind w:firstLine="567"/>
      <w:jc w:val="center"/>
    </w:pPr>
    <w:rPr>
      <w:rFonts w:ascii="Arial" w:hAnsi="Arial"/>
      <w:b w:val="1"/>
      <w:caps w:val="1"/>
      <w:sz w:val="24"/>
    </w:rPr>
  </w:style>
  <w:style w:type="character" w:styleId="CabealhoChar" w:customStyle="1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71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7193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EE383F"/>
    <w:pPr>
      <w:spacing w:after="0" w:line="240" w:lineRule="auto"/>
    </w:pPr>
  </w:style>
  <w:style w:type="paragraph" w:styleId="Contedodatabela" w:customStyle="1">
    <w:name w:val="Conteúdo da tabela"/>
    <w:basedOn w:val="Normal"/>
    <w:rsid w:val="0061042C"/>
    <w:pPr>
      <w:widowControl w:val="0"/>
      <w:suppressLineNumbers w:val="1"/>
      <w:suppressAutoHyphens w:val="1"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 w:val="1"/>
    <w:rsid w:val="005F7958"/>
    <w:pPr>
      <w:ind w:left="720"/>
      <w:contextualSpacing w:val="1"/>
    </w:pPr>
  </w:style>
  <w:style w:type="character" w:styleId="Ttulo1Char" w:customStyle="1">
    <w:name w:val="Título 1 Char"/>
    <w:aliases w:val="Titulo Char"/>
    <w:basedOn w:val="Fontepargpadro"/>
    <w:link w:val="Ttulo1"/>
    <w:uiPriority w:val="9"/>
    <w:rsid w:val="00D87E6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elacomgrade">
    <w:name w:val="Table Grid"/>
    <w:basedOn w:val="Tabelanormal"/>
    <w:uiPriority w:val="59"/>
    <w:rsid w:val="006E791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1" w:customStyle="1">
    <w:name w:val="Sombreamento Claro1"/>
    <w:basedOn w:val="Tabelanormal"/>
    <w:uiPriority w:val="60"/>
    <w:rsid w:val="00B20481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staClara">
    <w:name w:val="Light List"/>
    <w:basedOn w:val="Tabelanormal"/>
    <w:uiPriority w:val="61"/>
    <w:rsid w:val="00B20481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113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mailto:carlos.jsilva@p.ficr.edu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andre.melo@p.ficr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1PToE8Rpy0Q9awbvuU6C7An8nw==">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2011-03-04T02:36:00Z</dcterms:created>
  <dc:creator>Your User Name</dc:creator>
</cp:coreProperties>
</file>